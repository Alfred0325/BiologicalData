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8F035" w14:textId="0727FAFD" w:rsidR="00295D17" w:rsidRDefault="00295D17" w:rsidP="00295D17">
      <w:pPr>
        <w:pStyle w:val="Heading1"/>
      </w:pPr>
      <w:r w:rsidRPr="00295D17">
        <w:t>Release Testing</w:t>
      </w:r>
    </w:p>
    <w:p w14:paraId="23D46160" w14:textId="77777777" w:rsidR="00295D17" w:rsidRPr="00295D17" w:rsidRDefault="00295D17" w:rsidP="00295D17"/>
    <w:p w14:paraId="05E40D61" w14:textId="77777777" w:rsidR="00295D17" w:rsidRPr="00295D17" w:rsidRDefault="00295D17" w:rsidP="00295D17">
      <w:r w:rsidRPr="00295D17">
        <w:t>Before the release of our web application, we will use manual tests to ensure that the application offers all the features we intend it to. Firstly, we will break down each of the features to figure out the steps required to utilise each feature. We will then adapt these steps into manual tests which can then be performed by one of our team members. This ensures that the developers’ prior knowledge of the system can’t affect the execution of the tests. We will also invite friends to perform the tests as they would have no prior interaction with the system. This will help us to find issues that we missed, and we can then adapt our tests with this new information.</w:t>
      </w:r>
    </w:p>
    <w:p w14:paraId="18E1F9D6" w14:textId="77777777" w:rsidR="00295D17" w:rsidRPr="00295D17" w:rsidRDefault="00295D17" w:rsidP="00295D17">
      <w:pPr>
        <w:pStyle w:val="Heading2"/>
      </w:pPr>
      <w:r w:rsidRPr="00295D17">
        <w:t>User Story Testing</w:t>
      </w:r>
    </w:p>
    <w:p w14:paraId="303A580A" w14:textId="647FA8CB" w:rsidR="00295D17" w:rsidRPr="00295D17" w:rsidRDefault="00295D17" w:rsidP="00295D17">
      <w:r w:rsidRPr="00295D17">
        <w:t xml:space="preserve">We chose a user story focusing on transcribers because the main purpose of the system is to help </w:t>
      </w:r>
      <w:del w:id="0" w:author="Edward Faull" w:date="2021-05-06T14:45:00Z">
        <w:r w:rsidRPr="00295D17" w:rsidDel="00321BAE">
          <w:delText xml:space="preserve">transcribers </w:delText>
        </w:r>
      </w:del>
      <w:ins w:id="1" w:author="Edward Faull" w:date="2021-05-06T14:45:00Z">
        <w:r w:rsidR="00321BAE">
          <w:t>them</w:t>
        </w:r>
        <w:r w:rsidR="00321BAE" w:rsidRPr="00295D17">
          <w:t xml:space="preserve"> </w:t>
        </w:r>
      </w:ins>
      <w:r w:rsidRPr="00295D17">
        <w:t>transcribe notebooks more quickly. We decided on this particular user story because this is the element of the system that will most improve the speed of transcribing.</w:t>
      </w:r>
    </w:p>
    <w:p w14:paraId="4950548B" w14:textId="77777777" w:rsidR="00295D17" w:rsidRPr="00295D17" w:rsidRDefault="00295D17" w:rsidP="00295D17">
      <w:r w:rsidRPr="00295D17">
        <w:rPr>
          <w:b/>
          <w:bCs/>
        </w:rPr>
        <w:t>Chosen user story</w:t>
      </w:r>
      <w:r w:rsidRPr="00295D17">
        <w:t>: As a transcriber, I want to use machine learning to transcribe handwritten text so that the process can be made faster.</w:t>
      </w:r>
    </w:p>
    <w:tbl>
      <w:tblPr>
        <w:tblW w:w="9640" w:type="dxa"/>
        <w:tblInd w:w="-292" w:type="dxa"/>
        <w:shd w:val="clear" w:color="auto" w:fill="3C3F41"/>
        <w:tblCellMar>
          <w:top w:w="15" w:type="dxa"/>
          <w:left w:w="15" w:type="dxa"/>
          <w:bottom w:w="15" w:type="dxa"/>
          <w:right w:w="15" w:type="dxa"/>
        </w:tblCellMar>
        <w:tblLook w:val="04A0" w:firstRow="1" w:lastRow="0" w:firstColumn="1" w:lastColumn="0" w:noHBand="0" w:noVBand="1"/>
      </w:tblPr>
      <w:tblGrid>
        <w:gridCol w:w="2552"/>
        <w:gridCol w:w="2692"/>
        <w:gridCol w:w="4396"/>
      </w:tblGrid>
      <w:tr w:rsidR="00295D17" w:rsidRPr="00295D17" w14:paraId="1F10FF9E" w14:textId="77777777" w:rsidTr="00321BAE">
        <w:trPr>
          <w:trHeight w:val="113"/>
          <w:tblHeader/>
        </w:trPr>
        <w:tc>
          <w:tcPr>
            <w:tcW w:w="2552" w:type="dxa"/>
            <w:tcBorders>
              <w:top w:val="single" w:sz="6" w:space="0" w:color="2C2C2C"/>
              <w:left w:val="single" w:sz="6" w:space="0" w:color="2C2C2C"/>
              <w:bottom w:val="single" w:sz="6" w:space="0" w:color="2C2C2C"/>
              <w:right w:val="single" w:sz="6" w:space="0" w:color="2C2C2C"/>
            </w:tcBorders>
            <w:shd w:val="clear" w:color="auto" w:fill="auto"/>
            <w:tcMar>
              <w:top w:w="90" w:type="dxa"/>
              <w:left w:w="195" w:type="dxa"/>
              <w:bottom w:w="90" w:type="dxa"/>
              <w:right w:w="195" w:type="dxa"/>
            </w:tcMar>
            <w:vAlign w:val="center"/>
            <w:hideMark/>
          </w:tcPr>
          <w:p w14:paraId="29C83B54" w14:textId="77777777" w:rsidR="00295D17" w:rsidRPr="00295D17" w:rsidRDefault="00295D17" w:rsidP="00321BAE">
            <w:pPr>
              <w:spacing w:after="0"/>
              <w:rPr>
                <w:b/>
                <w:bCs/>
              </w:rPr>
            </w:pPr>
            <w:r w:rsidRPr="00295D17">
              <w:rPr>
                <w:b/>
                <w:bCs/>
              </w:rPr>
              <w:t>Test</w:t>
            </w:r>
          </w:p>
        </w:tc>
        <w:tc>
          <w:tcPr>
            <w:tcW w:w="2692" w:type="dxa"/>
            <w:tcBorders>
              <w:top w:val="single" w:sz="6" w:space="0" w:color="2C2C2C"/>
              <w:left w:val="single" w:sz="6" w:space="0" w:color="2C2C2C"/>
              <w:bottom w:val="single" w:sz="6" w:space="0" w:color="2C2C2C"/>
              <w:right w:val="single" w:sz="6" w:space="0" w:color="2C2C2C"/>
            </w:tcBorders>
            <w:shd w:val="clear" w:color="auto" w:fill="auto"/>
            <w:tcMar>
              <w:top w:w="90" w:type="dxa"/>
              <w:left w:w="195" w:type="dxa"/>
              <w:bottom w:w="90" w:type="dxa"/>
              <w:right w:w="195" w:type="dxa"/>
            </w:tcMar>
            <w:vAlign w:val="center"/>
            <w:hideMark/>
          </w:tcPr>
          <w:p w14:paraId="0198CF66" w14:textId="77777777" w:rsidR="00295D17" w:rsidRPr="00295D17" w:rsidRDefault="00295D17" w:rsidP="00321BAE">
            <w:pPr>
              <w:spacing w:after="0"/>
              <w:rPr>
                <w:b/>
                <w:bCs/>
              </w:rPr>
            </w:pPr>
            <w:r w:rsidRPr="00295D17">
              <w:rPr>
                <w:b/>
                <w:bCs/>
              </w:rPr>
              <w:t>Action</w:t>
            </w:r>
          </w:p>
        </w:tc>
        <w:tc>
          <w:tcPr>
            <w:tcW w:w="4396" w:type="dxa"/>
            <w:tcBorders>
              <w:top w:val="single" w:sz="6" w:space="0" w:color="2C2C2C"/>
              <w:left w:val="single" w:sz="6" w:space="0" w:color="2C2C2C"/>
              <w:bottom w:val="single" w:sz="6" w:space="0" w:color="2C2C2C"/>
              <w:right w:val="single" w:sz="6" w:space="0" w:color="2C2C2C"/>
            </w:tcBorders>
            <w:shd w:val="clear" w:color="auto" w:fill="auto"/>
            <w:tcMar>
              <w:top w:w="90" w:type="dxa"/>
              <w:left w:w="195" w:type="dxa"/>
              <w:bottom w:w="90" w:type="dxa"/>
              <w:right w:w="195" w:type="dxa"/>
            </w:tcMar>
            <w:vAlign w:val="center"/>
            <w:hideMark/>
          </w:tcPr>
          <w:p w14:paraId="5E593346" w14:textId="77777777" w:rsidR="00295D17" w:rsidRPr="00295D17" w:rsidRDefault="00295D17" w:rsidP="00321BAE">
            <w:pPr>
              <w:spacing w:after="0"/>
              <w:rPr>
                <w:b/>
                <w:bCs/>
              </w:rPr>
            </w:pPr>
            <w:r w:rsidRPr="00295D17">
              <w:rPr>
                <w:b/>
                <w:bCs/>
              </w:rPr>
              <w:t>Expected Outcome</w:t>
            </w:r>
          </w:p>
        </w:tc>
      </w:tr>
      <w:tr w:rsidR="00295D17" w:rsidRPr="00295D17" w:rsidDel="00321BAE" w14:paraId="27D9D642" w14:textId="483D4295" w:rsidTr="00321BAE">
        <w:trPr>
          <w:trHeight w:val="113"/>
          <w:del w:id="2" w:author="Edward Faull" w:date="2021-05-06T14:46:00Z"/>
        </w:trPr>
        <w:tc>
          <w:tcPr>
            <w:tcW w:w="2552" w:type="dxa"/>
            <w:tcBorders>
              <w:top w:val="single" w:sz="6" w:space="0" w:color="2C2C2C"/>
              <w:left w:val="single" w:sz="6" w:space="0" w:color="2C2C2C"/>
              <w:bottom w:val="single" w:sz="6" w:space="0" w:color="2C2C2C"/>
              <w:right w:val="single" w:sz="6" w:space="0" w:color="2C2C2C"/>
            </w:tcBorders>
            <w:shd w:val="clear" w:color="auto" w:fill="auto"/>
            <w:tcMar>
              <w:top w:w="90" w:type="dxa"/>
              <w:left w:w="195" w:type="dxa"/>
              <w:bottom w:w="90" w:type="dxa"/>
              <w:right w:w="195" w:type="dxa"/>
            </w:tcMar>
            <w:vAlign w:val="center"/>
            <w:hideMark/>
          </w:tcPr>
          <w:p w14:paraId="6A2B00A6" w14:textId="75B57461" w:rsidR="00295D17" w:rsidRPr="00295D17" w:rsidDel="00321BAE" w:rsidRDefault="00295D17" w:rsidP="00321BAE">
            <w:pPr>
              <w:spacing w:after="0"/>
              <w:rPr>
                <w:del w:id="3" w:author="Edward Faull" w:date="2021-05-06T14:46:00Z"/>
              </w:rPr>
            </w:pPr>
            <w:del w:id="4" w:author="Edward Faull" w:date="2021-05-06T14:46:00Z">
              <w:r w:rsidRPr="00295D17" w:rsidDel="00321BAE">
                <w:delText>User is able to browse the image files on their computer</w:delText>
              </w:r>
            </w:del>
          </w:p>
        </w:tc>
        <w:tc>
          <w:tcPr>
            <w:tcW w:w="2692" w:type="dxa"/>
            <w:tcBorders>
              <w:top w:val="single" w:sz="6" w:space="0" w:color="2C2C2C"/>
              <w:left w:val="single" w:sz="6" w:space="0" w:color="2C2C2C"/>
              <w:bottom w:val="single" w:sz="6" w:space="0" w:color="2C2C2C"/>
              <w:right w:val="single" w:sz="6" w:space="0" w:color="2C2C2C"/>
            </w:tcBorders>
            <w:shd w:val="clear" w:color="auto" w:fill="auto"/>
            <w:tcMar>
              <w:top w:w="90" w:type="dxa"/>
              <w:left w:w="195" w:type="dxa"/>
              <w:bottom w:w="90" w:type="dxa"/>
              <w:right w:w="195" w:type="dxa"/>
            </w:tcMar>
            <w:vAlign w:val="center"/>
            <w:hideMark/>
          </w:tcPr>
          <w:p w14:paraId="0EC4DF9C" w14:textId="77124B12" w:rsidR="00295D17" w:rsidRPr="00295D17" w:rsidDel="00321BAE" w:rsidRDefault="00295D17" w:rsidP="00321BAE">
            <w:pPr>
              <w:spacing w:after="0"/>
              <w:rPr>
                <w:del w:id="5" w:author="Edward Faull" w:date="2021-05-06T14:46:00Z"/>
              </w:rPr>
            </w:pPr>
            <w:del w:id="6" w:author="Edward Faull" w:date="2021-05-06T14:46:00Z">
              <w:r w:rsidRPr="00295D17" w:rsidDel="00321BAE">
                <w:delText>User clicks the“Choose file" button</w:delText>
              </w:r>
            </w:del>
          </w:p>
        </w:tc>
        <w:tc>
          <w:tcPr>
            <w:tcW w:w="4396" w:type="dxa"/>
            <w:tcBorders>
              <w:top w:val="single" w:sz="6" w:space="0" w:color="2C2C2C"/>
              <w:left w:val="single" w:sz="6" w:space="0" w:color="2C2C2C"/>
              <w:bottom w:val="single" w:sz="6" w:space="0" w:color="2C2C2C"/>
              <w:right w:val="single" w:sz="6" w:space="0" w:color="2C2C2C"/>
            </w:tcBorders>
            <w:shd w:val="clear" w:color="auto" w:fill="auto"/>
            <w:tcMar>
              <w:top w:w="90" w:type="dxa"/>
              <w:left w:w="195" w:type="dxa"/>
              <w:bottom w:w="90" w:type="dxa"/>
              <w:right w:w="195" w:type="dxa"/>
            </w:tcMar>
            <w:vAlign w:val="center"/>
            <w:hideMark/>
          </w:tcPr>
          <w:p w14:paraId="31C32E74" w14:textId="7BF6DB05" w:rsidR="00295D17" w:rsidRPr="00295D17" w:rsidDel="00321BAE" w:rsidRDefault="00295D17" w:rsidP="00321BAE">
            <w:pPr>
              <w:spacing w:after="0"/>
              <w:rPr>
                <w:del w:id="7" w:author="Edward Faull" w:date="2021-05-06T14:46:00Z"/>
              </w:rPr>
            </w:pPr>
            <w:del w:id="8" w:author="Edward Faull" w:date="2021-05-06T14:46:00Z">
              <w:r w:rsidRPr="00295D17" w:rsidDel="00321BAE">
                <w:delText>A file dialog opens which displays the user’s local files Only image files should be displayed</w:delText>
              </w:r>
            </w:del>
          </w:p>
        </w:tc>
      </w:tr>
      <w:tr w:rsidR="00321BAE" w:rsidRPr="00295D17" w:rsidDel="00321BAE" w14:paraId="50C4D2BC" w14:textId="77777777" w:rsidTr="00321BAE">
        <w:trPr>
          <w:trHeight w:val="113"/>
          <w:ins w:id="9" w:author="Edward Faull" w:date="2021-05-06T14:46:00Z"/>
        </w:trPr>
        <w:tc>
          <w:tcPr>
            <w:tcW w:w="2552" w:type="dxa"/>
            <w:tcBorders>
              <w:top w:val="single" w:sz="6" w:space="0" w:color="2C2C2C"/>
              <w:left w:val="single" w:sz="6" w:space="0" w:color="2C2C2C"/>
              <w:bottom w:val="single" w:sz="6" w:space="0" w:color="2C2C2C"/>
              <w:right w:val="single" w:sz="6" w:space="0" w:color="2C2C2C"/>
            </w:tcBorders>
            <w:shd w:val="clear" w:color="auto" w:fill="auto"/>
            <w:tcMar>
              <w:top w:w="90" w:type="dxa"/>
              <w:left w:w="195" w:type="dxa"/>
              <w:bottom w:w="90" w:type="dxa"/>
              <w:right w:w="195" w:type="dxa"/>
            </w:tcMar>
            <w:vAlign w:val="center"/>
          </w:tcPr>
          <w:p w14:paraId="574D7DBA" w14:textId="5485A109" w:rsidR="00321BAE" w:rsidRPr="00295D17" w:rsidDel="00321BAE" w:rsidRDefault="00321BAE" w:rsidP="00321BAE">
            <w:pPr>
              <w:spacing w:after="0"/>
              <w:rPr>
                <w:ins w:id="10" w:author="Edward Faull" w:date="2021-05-06T14:46:00Z"/>
              </w:rPr>
            </w:pPr>
            <w:ins w:id="11" w:author="Edward Faull" w:date="2021-05-06T14:47:00Z">
              <w:r>
                <w:t>User is able to edit an existing transcription</w:t>
              </w:r>
            </w:ins>
          </w:p>
        </w:tc>
        <w:tc>
          <w:tcPr>
            <w:tcW w:w="2692" w:type="dxa"/>
            <w:tcBorders>
              <w:top w:val="single" w:sz="6" w:space="0" w:color="2C2C2C"/>
              <w:left w:val="single" w:sz="6" w:space="0" w:color="2C2C2C"/>
              <w:bottom w:val="single" w:sz="6" w:space="0" w:color="2C2C2C"/>
              <w:right w:val="single" w:sz="6" w:space="0" w:color="2C2C2C"/>
            </w:tcBorders>
            <w:shd w:val="clear" w:color="auto" w:fill="auto"/>
            <w:tcMar>
              <w:top w:w="90" w:type="dxa"/>
              <w:left w:w="195" w:type="dxa"/>
              <w:bottom w:w="90" w:type="dxa"/>
              <w:right w:w="195" w:type="dxa"/>
            </w:tcMar>
            <w:vAlign w:val="center"/>
          </w:tcPr>
          <w:p w14:paraId="52DD3D88" w14:textId="2C0C1696" w:rsidR="00321BAE" w:rsidRPr="00295D17" w:rsidDel="00321BAE" w:rsidRDefault="00321BAE" w:rsidP="00321BAE">
            <w:pPr>
              <w:spacing w:after="0"/>
              <w:rPr>
                <w:ins w:id="12" w:author="Edward Faull" w:date="2021-05-06T14:46:00Z"/>
              </w:rPr>
            </w:pPr>
            <w:ins w:id="13" w:author="Edward Faull" w:date="2021-05-06T14:47:00Z">
              <w:r>
                <w:t>User selects a transcription from the Selection page by clicking on the transcription’s name.</w:t>
              </w:r>
            </w:ins>
          </w:p>
        </w:tc>
        <w:tc>
          <w:tcPr>
            <w:tcW w:w="4396" w:type="dxa"/>
            <w:tcBorders>
              <w:top w:val="single" w:sz="6" w:space="0" w:color="2C2C2C"/>
              <w:left w:val="single" w:sz="6" w:space="0" w:color="2C2C2C"/>
              <w:bottom w:val="single" w:sz="6" w:space="0" w:color="2C2C2C"/>
              <w:right w:val="single" w:sz="6" w:space="0" w:color="2C2C2C"/>
            </w:tcBorders>
            <w:shd w:val="clear" w:color="auto" w:fill="auto"/>
            <w:tcMar>
              <w:top w:w="90" w:type="dxa"/>
              <w:left w:w="195" w:type="dxa"/>
              <w:bottom w:w="90" w:type="dxa"/>
              <w:right w:w="195" w:type="dxa"/>
            </w:tcMar>
            <w:vAlign w:val="center"/>
          </w:tcPr>
          <w:p w14:paraId="0C8E7901" w14:textId="44E34F13" w:rsidR="00321BAE" w:rsidRPr="00295D17" w:rsidDel="00321BAE" w:rsidRDefault="00321BAE" w:rsidP="00321BAE">
            <w:pPr>
              <w:spacing w:after="0"/>
              <w:rPr>
                <w:ins w:id="14" w:author="Edward Faull" w:date="2021-05-06T14:46:00Z"/>
              </w:rPr>
            </w:pPr>
            <w:ins w:id="15" w:author="Edward Faull" w:date="2021-05-06T14:47:00Z">
              <w:r>
                <w:t xml:space="preserve">The </w:t>
              </w:r>
            </w:ins>
            <w:ins w:id="16" w:author="Edward Faull" w:date="2021-05-06T14:48:00Z">
              <w:r>
                <w:t>title and contents of the transcription is loaded in to the Transcribe page, as well as the image associated with that transcription.</w:t>
              </w:r>
            </w:ins>
          </w:p>
        </w:tc>
      </w:tr>
      <w:tr w:rsidR="00295D17" w:rsidRPr="00295D17" w14:paraId="0A0A72F6" w14:textId="77777777" w:rsidTr="00321BAE">
        <w:trPr>
          <w:trHeight w:val="113"/>
        </w:trPr>
        <w:tc>
          <w:tcPr>
            <w:tcW w:w="2552" w:type="dxa"/>
            <w:tcBorders>
              <w:top w:val="single" w:sz="6" w:space="0" w:color="2C2C2C"/>
              <w:left w:val="single" w:sz="6" w:space="0" w:color="2C2C2C"/>
              <w:bottom w:val="single" w:sz="6" w:space="0" w:color="2C2C2C"/>
              <w:right w:val="single" w:sz="6" w:space="0" w:color="2C2C2C"/>
            </w:tcBorders>
            <w:shd w:val="clear" w:color="auto" w:fill="auto"/>
            <w:tcMar>
              <w:top w:w="90" w:type="dxa"/>
              <w:left w:w="195" w:type="dxa"/>
              <w:bottom w:w="90" w:type="dxa"/>
              <w:right w:w="195" w:type="dxa"/>
            </w:tcMar>
            <w:vAlign w:val="center"/>
            <w:hideMark/>
          </w:tcPr>
          <w:p w14:paraId="6AFD6BB4" w14:textId="77777777" w:rsidR="00295D17" w:rsidRPr="00295D17" w:rsidRDefault="00295D17" w:rsidP="00321BAE">
            <w:pPr>
              <w:spacing w:after="0"/>
            </w:pPr>
            <w:r w:rsidRPr="00295D17">
              <w:t>User is able to select a photo to be transcribed</w:t>
            </w:r>
          </w:p>
        </w:tc>
        <w:tc>
          <w:tcPr>
            <w:tcW w:w="2692" w:type="dxa"/>
            <w:tcBorders>
              <w:top w:val="single" w:sz="6" w:space="0" w:color="2C2C2C"/>
              <w:left w:val="single" w:sz="6" w:space="0" w:color="2C2C2C"/>
              <w:bottom w:val="single" w:sz="6" w:space="0" w:color="2C2C2C"/>
              <w:right w:val="single" w:sz="6" w:space="0" w:color="2C2C2C"/>
            </w:tcBorders>
            <w:shd w:val="clear" w:color="auto" w:fill="auto"/>
            <w:tcMar>
              <w:top w:w="90" w:type="dxa"/>
              <w:left w:w="195" w:type="dxa"/>
              <w:bottom w:w="90" w:type="dxa"/>
              <w:right w:w="195" w:type="dxa"/>
            </w:tcMar>
            <w:vAlign w:val="center"/>
            <w:hideMark/>
          </w:tcPr>
          <w:p w14:paraId="1719CE68" w14:textId="3F6DD6EB" w:rsidR="00295D17" w:rsidRPr="00295D17" w:rsidRDefault="00295D17" w:rsidP="00321BAE">
            <w:pPr>
              <w:spacing w:after="0"/>
            </w:pPr>
            <w:r w:rsidRPr="00295D17">
              <w:t xml:space="preserve">User selects an image file </w:t>
            </w:r>
            <w:del w:id="17" w:author="Edward Faull" w:date="2021-05-06T14:46:00Z">
              <w:r w:rsidRPr="00295D17" w:rsidDel="00321BAE">
                <w:delText>to upload User clicks the “Submit” button</w:delText>
              </w:r>
            </w:del>
            <w:ins w:id="18" w:author="Edward Faull" w:date="2021-05-06T14:46:00Z">
              <w:r w:rsidR="00321BAE">
                <w:t xml:space="preserve"> from </w:t>
              </w:r>
            </w:ins>
            <w:ins w:id="19" w:author="Edward Faull" w:date="2021-05-06T14:47:00Z">
              <w:r w:rsidR="00321BAE">
                <w:t>Selection page by clicking on its name.</w:t>
              </w:r>
            </w:ins>
          </w:p>
        </w:tc>
        <w:tc>
          <w:tcPr>
            <w:tcW w:w="4396" w:type="dxa"/>
            <w:tcBorders>
              <w:top w:val="single" w:sz="6" w:space="0" w:color="2C2C2C"/>
              <w:left w:val="single" w:sz="6" w:space="0" w:color="2C2C2C"/>
              <w:bottom w:val="single" w:sz="6" w:space="0" w:color="2C2C2C"/>
              <w:right w:val="single" w:sz="6" w:space="0" w:color="2C2C2C"/>
            </w:tcBorders>
            <w:shd w:val="clear" w:color="auto" w:fill="auto"/>
            <w:tcMar>
              <w:top w:w="90" w:type="dxa"/>
              <w:left w:w="195" w:type="dxa"/>
              <w:bottom w:w="90" w:type="dxa"/>
              <w:right w:w="195" w:type="dxa"/>
            </w:tcMar>
            <w:vAlign w:val="center"/>
            <w:hideMark/>
          </w:tcPr>
          <w:p w14:paraId="5410228E" w14:textId="107B6C9C" w:rsidR="00295D17" w:rsidRPr="00295D17" w:rsidRDefault="00295D17" w:rsidP="00321BAE">
            <w:pPr>
              <w:spacing w:after="0"/>
            </w:pPr>
            <w:r w:rsidRPr="00295D17">
              <w:t>The selected image is displayed on the left (default) or right (if the user has clicked the “Swap image/text location” button) side of the page</w:t>
            </w:r>
            <w:ins w:id="20" w:author="Edward Faull" w:date="2021-05-06T14:45:00Z">
              <w:r w:rsidR="00321BAE">
                <w:t>.</w:t>
              </w:r>
            </w:ins>
            <w:r w:rsidRPr="00295D17">
              <w:t xml:space="preserve"> The other side of the page is an empty text box</w:t>
            </w:r>
          </w:p>
        </w:tc>
      </w:tr>
      <w:tr w:rsidR="00295D17" w:rsidRPr="00295D17" w14:paraId="79ACDD10" w14:textId="77777777" w:rsidTr="00321BAE">
        <w:trPr>
          <w:trHeight w:val="113"/>
        </w:trPr>
        <w:tc>
          <w:tcPr>
            <w:tcW w:w="2552" w:type="dxa"/>
            <w:tcBorders>
              <w:top w:val="single" w:sz="6" w:space="0" w:color="2C2C2C"/>
              <w:left w:val="single" w:sz="6" w:space="0" w:color="2C2C2C"/>
              <w:bottom w:val="single" w:sz="6" w:space="0" w:color="2C2C2C"/>
              <w:right w:val="single" w:sz="6" w:space="0" w:color="2C2C2C"/>
            </w:tcBorders>
            <w:shd w:val="clear" w:color="auto" w:fill="auto"/>
            <w:tcMar>
              <w:top w:w="90" w:type="dxa"/>
              <w:left w:w="195" w:type="dxa"/>
              <w:bottom w:w="90" w:type="dxa"/>
              <w:right w:w="195" w:type="dxa"/>
            </w:tcMar>
            <w:vAlign w:val="center"/>
            <w:hideMark/>
          </w:tcPr>
          <w:p w14:paraId="4DE904E2" w14:textId="77777777" w:rsidR="00295D17" w:rsidRPr="00295D17" w:rsidRDefault="00295D17" w:rsidP="00321BAE">
            <w:pPr>
              <w:spacing w:after="0"/>
            </w:pPr>
            <w:r w:rsidRPr="00295D17">
              <w:t>User is able to automatically transcribe the image</w:t>
            </w:r>
          </w:p>
        </w:tc>
        <w:tc>
          <w:tcPr>
            <w:tcW w:w="2692" w:type="dxa"/>
            <w:tcBorders>
              <w:top w:val="single" w:sz="6" w:space="0" w:color="2C2C2C"/>
              <w:left w:val="single" w:sz="6" w:space="0" w:color="2C2C2C"/>
              <w:bottom w:val="single" w:sz="6" w:space="0" w:color="2C2C2C"/>
              <w:right w:val="single" w:sz="6" w:space="0" w:color="2C2C2C"/>
            </w:tcBorders>
            <w:shd w:val="clear" w:color="auto" w:fill="auto"/>
            <w:tcMar>
              <w:top w:w="90" w:type="dxa"/>
              <w:left w:w="195" w:type="dxa"/>
              <w:bottom w:w="90" w:type="dxa"/>
              <w:right w:w="195" w:type="dxa"/>
            </w:tcMar>
            <w:vAlign w:val="center"/>
            <w:hideMark/>
          </w:tcPr>
          <w:p w14:paraId="7F6D30CF" w14:textId="77777777" w:rsidR="00295D17" w:rsidRPr="00295D17" w:rsidRDefault="00295D17" w:rsidP="00321BAE">
            <w:pPr>
              <w:spacing w:after="0"/>
            </w:pPr>
            <w:r w:rsidRPr="00295D17">
              <w:t>User clicks the “Transcribe text” button</w:t>
            </w:r>
          </w:p>
        </w:tc>
        <w:tc>
          <w:tcPr>
            <w:tcW w:w="4396" w:type="dxa"/>
            <w:tcBorders>
              <w:top w:val="single" w:sz="6" w:space="0" w:color="2C2C2C"/>
              <w:left w:val="single" w:sz="6" w:space="0" w:color="2C2C2C"/>
              <w:bottom w:val="single" w:sz="6" w:space="0" w:color="2C2C2C"/>
              <w:right w:val="single" w:sz="6" w:space="0" w:color="2C2C2C"/>
            </w:tcBorders>
            <w:shd w:val="clear" w:color="auto" w:fill="auto"/>
            <w:tcMar>
              <w:top w:w="90" w:type="dxa"/>
              <w:left w:w="195" w:type="dxa"/>
              <w:bottom w:w="90" w:type="dxa"/>
              <w:right w:w="195" w:type="dxa"/>
            </w:tcMar>
            <w:vAlign w:val="center"/>
            <w:hideMark/>
          </w:tcPr>
          <w:p w14:paraId="1AF665D2" w14:textId="77777777" w:rsidR="00295D17" w:rsidRPr="00295D17" w:rsidRDefault="00295D17" w:rsidP="00321BAE">
            <w:pPr>
              <w:spacing w:after="0"/>
            </w:pPr>
            <w:r w:rsidRPr="00295D17">
              <w:t>The automatically generated transcription appears in the text box</w:t>
            </w:r>
          </w:p>
        </w:tc>
      </w:tr>
      <w:tr w:rsidR="00295D17" w:rsidRPr="00295D17" w14:paraId="5FCE96AF" w14:textId="77777777" w:rsidTr="00321BAE">
        <w:trPr>
          <w:trHeight w:val="113"/>
        </w:trPr>
        <w:tc>
          <w:tcPr>
            <w:tcW w:w="2552" w:type="dxa"/>
            <w:tcBorders>
              <w:top w:val="single" w:sz="6" w:space="0" w:color="2C2C2C"/>
              <w:left w:val="single" w:sz="6" w:space="0" w:color="2C2C2C"/>
              <w:bottom w:val="single" w:sz="6" w:space="0" w:color="2C2C2C"/>
              <w:right w:val="single" w:sz="6" w:space="0" w:color="2C2C2C"/>
            </w:tcBorders>
            <w:shd w:val="clear" w:color="auto" w:fill="auto"/>
            <w:tcMar>
              <w:top w:w="90" w:type="dxa"/>
              <w:left w:w="195" w:type="dxa"/>
              <w:bottom w:w="90" w:type="dxa"/>
              <w:right w:w="195" w:type="dxa"/>
            </w:tcMar>
            <w:vAlign w:val="center"/>
            <w:hideMark/>
          </w:tcPr>
          <w:p w14:paraId="77A99C5B" w14:textId="77777777" w:rsidR="00295D17" w:rsidRPr="00295D17" w:rsidRDefault="00295D17" w:rsidP="00321BAE">
            <w:pPr>
              <w:spacing w:after="0"/>
            </w:pPr>
            <w:r w:rsidRPr="00295D17">
              <w:t>User is able to save the automatically generated transcription</w:t>
            </w:r>
          </w:p>
        </w:tc>
        <w:tc>
          <w:tcPr>
            <w:tcW w:w="2692" w:type="dxa"/>
            <w:tcBorders>
              <w:top w:val="single" w:sz="6" w:space="0" w:color="2C2C2C"/>
              <w:left w:val="single" w:sz="6" w:space="0" w:color="2C2C2C"/>
              <w:bottom w:val="single" w:sz="6" w:space="0" w:color="2C2C2C"/>
              <w:right w:val="single" w:sz="6" w:space="0" w:color="2C2C2C"/>
            </w:tcBorders>
            <w:shd w:val="clear" w:color="auto" w:fill="auto"/>
            <w:tcMar>
              <w:top w:w="90" w:type="dxa"/>
              <w:left w:w="195" w:type="dxa"/>
              <w:bottom w:w="90" w:type="dxa"/>
              <w:right w:w="195" w:type="dxa"/>
            </w:tcMar>
            <w:vAlign w:val="center"/>
            <w:hideMark/>
          </w:tcPr>
          <w:p w14:paraId="40E03E7A" w14:textId="77777777" w:rsidR="00295D17" w:rsidRPr="00295D17" w:rsidRDefault="00295D17" w:rsidP="00321BAE">
            <w:pPr>
              <w:spacing w:after="0"/>
            </w:pPr>
            <w:r w:rsidRPr="00295D17">
              <w:t>Optionally, user adds a title for the transcription User clicks the “Submit” button</w:t>
            </w:r>
          </w:p>
        </w:tc>
        <w:tc>
          <w:tcPr>
            <w:tcW w:w="4396" w:type="dxa"/>
            <w:tcBorders>
              <w:top w:val="single" w:sz="6" w:space="0" w:color="2C2C2C"/>
              <w:left w:val="single" w:sz="6" w:space="0" w:color="2C2C2C"/>
              <w:bottom w:val="single" w:sz="6" w:space="0" w:color="2C2C2C"/>
              <w:right w:val="single" w:sz="6" w:space="0" w:color="2C2C2C"/>
            </w:tcBorders>
            <w:shd w:val="clear" w:color="auto" w:fill="auto"/>
            <w:tcMar>
              <w:top w:w="90" w:type="dxa"/>
              <w:left w:w="195" w:type="dxa"/>
              <w:bottom w:w="90" w:type="dxa"/>
              <w:right w:w="195" w:type="dxa"/>
            </w:tcMar>
            <w:vAlign w:val="center"/>
            <w:hideMark/>
          </w:tcPr>
          <w:p w14:paraId="75C9AC0D" w14:textId="77777777" w:rsidR="00295D17" w:rsidRPr="00295D17" w:rsidRDefault="00295D17" w:rsidP="00321BAE">
            <w:pPr>
              <w:spacing w:after="0"/>
            </w:pPr>
            <w:r w:rsidRPr="00295D17">
              <w:t>The transcription is saved to the database. This can be verified by either: </w:t>
            </w:r>
          </w:p>
          <w:p w14:paraId="54DA77D7" w14:textId="77777777" w:rsidR="00295D17" w:rsidRPr="00295D17" w:rsidRDefault="00295D17" w:rsidP="00321BAE">
            <w:pPr>
              <w:numPr>
                <w:ilvl w:val="0"/>
                <w:numId w:val="1"/>
              </w:numPr>
              <w:spacing w:after="0"/>
            </w:pPr>
            <w:r w:rsidRPr="00295D17">
              <w:t>Navigating to the Selection page and checking that the transcription is there and the contents are correct, or </w:t>
            </w:r>
          </w:p>
          <w:p w14:paraId="5C345C87" w14:textId="77777777" w:rsidR="00295D17" w:rsidRPr="00295D17" w:rsidRDefault="00295D17" w:rsidP="00321BAE">
            <w:pPr>
              <w:numPr>
                <w:ilvl w:val="0"/>
                <w:numId w:val="1"/>
              </w:numPr>
              <w:spacing w:after="0"/>
            </w:pPr>
            <w:r w:rsidRPr="00295D17">
              <w:t>Check on the database itself that the transcription has been saved </w:t>
            </w:r>
          </w:p>
        </w:tc>
      </w:tr>
      <w:tr w:rsidR="00295D17" w:rsidRPr="00295D17" w14:paraId="33DB45A9" w14:textId="77777777" w:rsidTr="00321BAE">
        <w:trPr>
          <w:trHeight w:val="113"/>
        </w:trPr>
        <w:tc>
          <w:tcPr>
            <w:tcW w:w="2552" w:type="dxa"/>
            <w:tcBorders>
              <w:top w:val="single" w:sz="6" w:space="0" w:color="2C2C2C"/>
              <w:left w:val="single" w:sz="6" w:space="0" w:color="2C2C2C"/>
              <w:bottom w:val="single" w:sz="6" w:space="0" w:color="2C2C2C"/>
              <w:right w:val="single" w:sz="6" w:space="0" w:color="2C2C2C"/>
            </w:tcBorders>
            <w:shd w:val="clear" w:color="auto" w:fill="auto"/>
            <w:tcMar>
              <w:top w:w="90" w:type="dxa"/>
              <w:left w:w="195" w:type="dxa"/>
              <w:bottom w:w="90" w:type="dxa"/>
              <w:right w:w="195" w:type="dxa"/>
            </w:tcMar>
            <w:vAlign w:val="center"/>
            <w:hideMark/>
          </w:tcPr>
          <w:p w14:paraId="1377AA25" w14:textId="77777777" w:rsidR="00295D17" w:rsidRPr="00295D17" w:rsidRDefault="00295D17" w:rsidP="00321BAE">
            <w:pPr>
              <w:spacing w:after="0"/>
            </w:pPr>
            <w:r w:rsidRPr="00295D17">
              <w:lastRenderedPageBreak/>
              <w:t>A transcriber is able to follow the transcription process without input from developers</w:t>
            </w:r>
          </w:p>
        </w:tc>
        <w:tc>
          <w:tcPr>
            <w:tcW w:w="2692" w:type="dxa"/>
            <w:tcBorders>
              <w:top w:val="single" w:sz="6" w:space="0" w:color="2C2C2C"/>
              <w:left w:val="single" w:sz="6" w:space="0" w:color="2C2C2C"/>
              <w:bottom w:val="single" w:sz="6" w:space="0" w:color="2C2C2C"/>
              <w:right w:val="single" w:sz="6" w:space="0" w:color="2C2C2C"/>
            </w:tcBorders>
            <w:shd w:val="clear" w:color="auto" w:fill="auto"/>
            <w:tcMar>
              <w:top w:w="90" w:type="dxa"/>
              <w:left w:w="195" w:type="dxa"/>
              <w:bottom w:w="90" w:type="dxa"/>
              <w:right w:w="195" w:type="dxa"/>
            </w:tcMar>
            <w:vAlign w:val="center"/>
            <w:hideMark/>
          </w:tcPr>
          <w:p w14:paraId="70C6F680" w14:textId="77777777" w:rsidR="00295D17" w:rsidRPr="00295D17" w:rsidRDefault="00295D17" w:rsidP="00321BAE">
            <w:pPr>
              <w:spacing w:after="0"/>
            </w:pPr>
            <w:r w:rsidRPr="00295D17">
              <w:t>A user who has not interacted with the system before reads the Instructions page and attempts to follow it</w:t>
            </w:r>
          </w:p>
        </w:tc>
        <w:tc>
          <w:tcPr>
            <w:tcW w:w="4396" w:type="dxa"/>
            <w:tcBorders>
              <w:top w:val="single" w:sz="6" w:space="0" w:color="2C2C2C"/>
              <w:left w:val="single" w:sz="6" w:space="0" w:color="2C2C2C"/>
              <w:bottom w:val="single" w:sz="6" w:space="0" w:color="2C2C2C"/>
              <w:right w:val="single" w:sz="6" w:space="0" w:color="2C2C2C"/>
            </w:tcBorders>
            <w:shd w:val="clear" w:color="auto" w:fill="auto"/>
            <w:tcMar>
              <w:top w:w="90" w:type="dxa"/>
              <w:left w:w="195" w:type="dxa"/>
              <w:bottom w:w="90" w:type="dxa"/>
              <w:right w:w="195" w:type="dxa"/>
            </w:tcMar>
            <w:vAlign w:val="center"/>
            <w:hideMark/>
          </w:tcPr>
          <w:p w14:paraId="1BEB7B06" w14:textId="77777777" w:rsidR="00295D17" w:rsidRPr="00295D17" w:rsidRDefault="00295D17" w:rsidP="00321BAE">
            <w:pPr>
              <w:spacing w:after="0"/>
            </w:pPr>
            <w:r w:rsidRPr="00295D17">
              <w:t>The user successfully follows each step on the Instructions page to create a transcription and save it</w:t>
            </w:r>
          </w:p>
        </w:tc>
      </w:tr>
    </w:tbl>
    <w:p w14:paraId="34720B09" w14:textId="77777777" w:rsidR="00222533" w:rsidRPr="00295D17" w:rsidRDefault="00222533" w:rsidP="00321BAE"/>
    <w:sectPr w:rsidR="00222533" w:rsidRPr="00295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A41C10"/>
    <w:multiLevelType w:val="multilevel"/>
    <w:tmpl w:val="7936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ard Faull">
    <w15:presenceInfo w15:providerId="Windows Live" w15:userId="6fa322f5db78d6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D17"/>
    <w:rsid w:val="00222533"/>
    <w:rsid w:val="00295D17"/>
    <w:rsid w:val="00321BAE"/>
    <w:rsid w:val="00E634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D86FE"/>
  <w15:chartTrackingRefBased/>
  <w15:docId w15:val="{CCC5099F-9832-48FE-B130-658BD6761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5D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D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5D1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7292">
      <w:bodyDiv w:val="1"/>
      <w:marLeft w:val="0"/>
      <w:marRight w:val="0"/>
      <w:marTop w:val="0"/>
      <w:marBottom w:val="0"/>
      <w:divBdr>
        <w:top w:val="none" w:sz="0" w:space="0" w:color="auto"/>
        <w:left w:val="none" w:sz="0" w:space="0" w:color="auto"/>
        <w:bottom w:val="none" w:sz="0" w:space="0" w:color="auto"/>
        <w:right w:val="none" w:sz="0" w:space="0" w:color="auto"/>
      </w:divBdr>
    </w:div>
    <w:div w:id="130974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Faull</dc:creator>
  <cp:keywords/>
  <dc:description/>
  <cp:lastModifiedBy>Edward Faull</cp:lastModifiedBy>
  <cp:revision>2</cp:revision>
  <dcterms:created xsi:type="dcterms:W3CDTF">2021-05-04T15:01:00Z</dcterms:created>
  <dcterms:modified xsi:type="dcterms:W3CDTF">2021-05-06T14:05:00Z</dcterms:modified>
</cp:coreProperties>
</file>